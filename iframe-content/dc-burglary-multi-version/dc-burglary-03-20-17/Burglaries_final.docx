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2C855" w14:textId="5A7CC0B9" w:rsidR="00D0370E" w:rsidRDefault="00D0370E" w:rsidP="00D0370E">
      <w:pPr>
        <w:rPr>
          <w:b/>
        </w:rPr>
      </w:pPr>
      <w:r w:rsidRPr="0065654C">
        <w:rPr>
          <w:b/>
        </w:rPr>
        <w:t>Where, When, and Why: A Guide to Burglaries in 2016</w:t>
      </w:r>
    </w:p>
    <w:p w14:paraId="0A5C5754" w14:textId="5B271413" w:rsidR="00097EE2" w:rsidRDefault="00097EE2" w:rsidP="00D0370E">
      <w:r>
        <w:t>By Randy Smith</w:t>
      </w:r>
    </w:p>
    <w:p w14:paraId="356821C3" w14:textId="668EABA9" w:rsidR="00D0370E" w:rsidRDefault="007D7FCC" w:rsidP="00D0370E">
      <w:r>
        <w:t xml:space="preserve">Burglary is often a crime people </w:t>
      </w:r>
      <w:proofErr w:type="gramStart"/>
      <w:r>
        <w:t>don’t</w:t>
      </w:r>
      <w:proofErr w:type="gramEnd"/>
      <w:r>
        <w:t xml:space="preserve"> think about until it happens to them. </w:t>
      </w:r>
      <w:hyperlink r:id="rId6" w:history="1">
        <w:r w:rsidR="0065654C" w:rsidRPr="0065654C">
          <w:rPr>
            <w:rStyle w:val="Hyperlink"/>
          </w:rPr>
          <w:t>Jewelry</w:t>
        </w:r>
        <w:r w:rsidRPr="0065654C">
          <w:rPr>
            <w:rStyle w:val="Hyperlink"/>
          </w:rPr>
          <w:t xml:space="preserve">, </w:t>
        </w:r>
        <w:r w:rsidR="0065654C" w:rsidRPr="0065654C">
          <w:rPr>
            <w:rStyle w:val="Hyperlink"/>
          </w:rPr>
          <w:t>cash</w:t>
        </w:r>
        <w:r w:rsidRPr="0065654C">
          <w:rPr>
            <w:rStyle w:val="Hyperlink"/>
          </w:rPr>
          <w:t xml:space="preserve">, and </w:t>
        </w:r>
        <w:r w:rsidR="0065654C" w:rsidRPr="0065654C">
          <w:rPr>
            <w:rStyle w:val="Hyperlink"/>
          </w:rPr>
          <w:t>electronics</w:t>
        </w:r>
        <w:r w:rsidRPr="0065654C">
          <w:rPr>
            <w:rStyle w:val="Hyperlink"/>
          </w:rPr>
          <w:t xml:space="preserve"> are the high</w:t>
        </w:r>
        <w:r w:rsidR="00E73009" w:rsidRPr="0065654C">
          <w:rPr>
            <w:rStyle w:val="Hyperlink"/>
          </w:rPr>
          <w:t>-</w:t>
        </w:r>
        <w:r w:rsidRPr="0065654C">
          <w:rPr>
            <w:rStyle w:val="Hyperlink"/>
          </w:rPr>
          <w:t xml:space="preserve">value items that </w:t>
        </w:r>
        <w:proofErr w:type="gramStart"/>
        <w:r w:rsidR="00E73009" w:rsidRPr="0065654C">
          <w:rPr>
            <w:rStyle w:val="Hyperlink"/>
          </w:rPr>
          <w:t>are most frequently</w:t>
        </w:r>
        <w:r w:rsidRPr="0065654C">
          <w:rPr>
            <w:rStyle w:val="Hyperlink"/>
          </w:rPr>
          <w:t xml:space="preserve"> targeted</w:t>
        </w:r>
        <w:proofErr w:type="gramEnd"/>
      </w:hyperlink>
      <w:r>
        <w:t xml:space="preserve">. However, these items are </w:t>
      </w:r>
      <w:proofErr w:type="gramStart"/>
      <w:r>
        <w:t>often not</w:t>
      </w:r>
      <w:proofErr w:type="gramEnd"/>
      <w:r>
        <w:t xml:space="preserve"> the </w:t>
      </w:r>
      <w:proofErr w:type="gramStart"/>
      <w:r>
        <w:t>biggest</w:t>
      </w:r>
      <w:proofErr w:type="gramEnd"/>
      <w:r>
        <w:t xml:space="preserve"> loss. It is a shattered sense of security, the thought that you may not be as safe in your own home as you once thought. Many victims </w:t>
      </w:r>
      <w:r w:rsidR="00E73009">
        <w:t>experience a</w:t>
      </w:r>
      <w:r>
        <w:t xml:space="preserve"> </w:t>
      </w:r>
      <w:hyperlink r:id="rId7" w:history="1">
        <w:r w:rsidRPr="007D7FCC">
          <w:rPr>
            <w:rStyle w:val="Hyperlink"/>
          </w:rPr>
          <w:t xml:space="preserve">range of emotions that are often </w:t>
        </w:r>
        <w:r w:rsidR="00E73009">
          <w:rPr>
            <w:rStyle w:val="Hyperlink"/>
          </w:rPr>
          <w:t xml:space="preserve">only </w:t>
        </w:r>
        <w:r w:rsidRPr="007D7FCC">
          <w:rPr>
            <w:rStyle w:val="Hyperlink"/>
          </w:rPr>
          <w:t xml:space="preserve">associated </w:t>
        </w:r>
        <w:proofErr w:type="gramStart"/>
        <w:r w:rsidRPr="007D7FCC">
          <w:rPr>
            <w:rStyle w:val="Hyperlink"/>
          </w:rPr>
          <w:t>with a violent crimes</w:t>
        </w:r>
        <w:proofErr w:type="gramEnd"/>
      </w:hyperlink>
      <w:r w:rsidR="007F783B">
        <w:t xml:space="preserve">. </w:t>
      </w:r>
    </w:p>
    <w:p w14:paraId="5E75B638" w14:textId="0D523F17" w:rsidR="007F783B" w:rsidRDefault="007F783B" w:rsidP="0065654C">
      <w:moveFromRangeStart w:id="0" w:author="Smith, Randy" w:date="2017-03-20T10:23:00Z" w:name="move477768733"/>
      <w:moveFrom w:id="1" w:author="Smith, Randy" w:date="2017-03-20T10:23:00Z">
        <w:r w:rsidDel="006E0435">
          <w:t>Within Washington, D</w:t>
        </w:r>
        <w:r w:rsidR="00517A2F" w:rsidDel="006E0435">
          <w:t>.</w:t>
        </w:r>
        <w:r w:rsidDel="006E0435">
          <w:t>C</w:t>
        </w:r>
        <w:r w:rsidR="00517A2F" w:rsidDel="006E0435">
          <w:t>.</w:t>
        </w:r>
        <w:r w:rsidDel="006E0435">
          <w:t>, 2</w:t>
        </w:r>
        <w:r w:rsidR="00E73009" w:rsidDel="006E0435">
          <w:t>,</w:t>
        </w:r>
        <w:r w:rsidDel="006E0435">
          <w:t>122</w:t>
        </w:r>
        <w:r w:rsidR="007D7FCC" w:rsidDel="006E0435">
          <w:t xml:space="preserve"> burglaries occurred in 2016. </w:t>
        </w:r>
      </w:moveFrom>
      <w:moveFromRangeEnd w:id="0"/>
      <w:ins w:id="2" w:author="Smith, Randy" w:date="2017-03-20T10:22:00Z">
        <w:r w:rsidR="006E0435">
          <w:fldChar w:fldCharType="begin"/>
        </w:r>
        <w:r w:rsidR="006E0435">
          <w:instrText xml:space="preserve"> HYPERLINK "https://beta.code.dccouncil.us/dc/council/code/sections/22-801.html" </w:instrText>
        </w:r>
        <w:r w:rsidR="006E0435">
          <w:fldChar w:fldCharType="separate"/>
        </w:r>
        <w:r w:rsidR="006E0435" w:rsidRPr="006E0435">
          <w:rPr>
            <w:rStyle w:val="Hyperlink"/>
          </w:rPr>
          <w:t xml:space="preserve">In D.C., burglary </w:t>
        </w:r>
        <w:proofErr w:type="gramStart"/>
        <w:r w:rsidR="006E0435" w:rsidRPr="006E0435">
          <w:rPr>
            <w:rStyle w:val="Hyperlink"/>
          </w:rPr>
          <w:t>is defined</w:t>
        </w:r>
        <w:proofErr w:type="gramEnd"/>
        <w:r w:rsidR="006E0435" w:rsidRPr="006E0435">
          <w:rPr>
            <w:rStyle w:val="Hyperlink"/>
          </w:rPr>
          <w:t xml:space="preserve"> using varying degrees of severity.</w:t>
        </w:r>
        <w:r w:rsidR="006E0435">
          <w:fldChar w:fldCharType="end"/>
        </w:r>
      </w:ins>
      <w:ins w:id="3" w:author="Smith, Randy" w:date="2017-03-20T10:19:00Z">
        <w:r w:rsidR="006E0435">
          <w:t xml:space="preserve"> However, it includes</w:t>
        </w:r>
      </w:ins>
      <w:ins w:id="4" w:author="Smith, Randy" w:date="2017-03-20T10:20:00Z">
        <w:r w:rsidR="006E0435">
          <w:t xml:space="preserve"> </w:t>
        </w:r>
      </w:ins>
      <w:ins w:id="5" w:author="Smith, Randy" w:date="2017-03-20T10:19:00Z">
        <w:r w:rsidR="006E0435" w:rsidRPr="006E0435">
          <w:t>either break and enter, or enter without breaking,</w:t>
        </w:r>
      </w:ins>
      <w:ins w:id="6" w:author="Smith, Randy" w:date="2017-03-20T10:21:00Z">
        <w:r w:rsidR="006E0435">
          <w:t xml:space="preserve"> </w:t>
        </w:r>
      </w:ins>
      <w:ins w:id="7" w:author="Smith, Randy" w:date="2017-03-20T10:22:00Z">
        <w:r w:rsidR="006E0435" w:rsidRPr="006E0435">
          <w:t xml:space="preserve">in the nighttime or in the daytime, </w:t>
        </w:r>
      </w:ins>
      <w:ins w:id="8" w:author="Smith, Randy" w:date="2017-03-20T10:21:00Z">
        <w:r w:rsidR="006E0435">
          <w:t>residential and commercial properties</w:t>
        </w:r>
      </w:ins>
      <w:ins w:id="9" w:author="Smith, Randy" w:date="2017-03-20T10:22:00Z">
        <w:r w:rsidR="006E0435">
          <w:t xml:space="preserve">. </w:t>
        </w:r>
      </w:ins>
      <w:moveToRangeStart w:id="10" w:author="Smith, Randy" w:date="2017-03-20T10:23:00Z" w:name="move477768733"/>
      <w:moveTo w:id="11" w:author="Smith, Randy" w:date="2017-03-20T10:23:00Z">
        <w:r w:rsidR="006E0435">
          <w:t xml:space="preserve">Within Washington, D.C., 2,122 burglaries occurred in 2016. </w:t>
        </w:r>
      </w:moveTo>
      <w:moveToRangeEnd w:id="10"/>
      <w:r w:rsidR="00AF1DBF">
        <w:t xml:space="preserve">This is a </w:t>
      </w:r>
      <w:r>
        <w:t>ten</w:t>
      </w:r>
      <w:r w:rsidR="00E73009">
        <w:t>-</w:t>
      </w:r>
      <w:r w:rsidR="00AF1DBF">
        <w:t>year low and 16</w:t>
      </w:r>
      <w:r>
        <w:t>.7</w:t>
      </w:r>
      <w:r w:rsidR="00E73009">
        <w:t xml:space="preserve"> percent</w:t>
      </w:r>
      <w:r w:rsidR="00AF1DBF">
        <w:t xml:space="preserve"> decrease from 2015. </w:t>
      </w:r>
      <w:r>
        <w:t xml:space="preserve">Examining </w:t>
      </w:r>
      <w:r w:rsidR="00E73009">
        <w:t xml:space="preserve">the burglary </w:t>
      </w:r>
      <w:r w:rsidR="00E73009" w:rsidRPr="00E73009">
        <w:rPr>
          <w:i/>
        </w:rPr>
        <w:t>rate</w:t>
      </w:r>
      <w:r w:rsidR="00E73009">
        <w:t>,</w:t>
      </w:r>
      <w:r>
        <w:t xml:space="preserve"> </w:t>
      </w:r>
      <w:r w:rsidR="00E73009">
        <w:t xml:space="preserve">which takes into account D.C.’s </w:t>
      </w:r>
      <w:r>
        <w:t xml:space="preserve">expanding population, </w:t>
      </w:r>
      <w:del w:id="12" w:author="Smith, Randy" w:date="2017-03-20T10:23:00Z">
        <w:r w:rsidR="00E73009" w:rsidDel="006E0435">
          <w:delText xml:space="preserve">we </w:delText>
        </w:r>
      </w:del>
      <w:ins w:id="13" w:author="Smith, Randy" w:date="2017-03-20T10:23:00Z">
        <w:r w:rsidR="006E0435">
          <w:t>I</w:t>
        </w:r>
        <w:r w:rsidR="006E0435">
          <w:t xml:space="preserve"> </w:t>
        </w:r>
      </w:ins>
      <w:r w:rsidR="00E73009">
        <w:t>found that the number of burglaries</w:t>
      </w:r>
      <w:r>
        <w:t xml:space="preserve"> per 10,000 people is also at its lowest point in the past decade (31.2)</w:t>
      </w:r>
      <w:r w:rsidR="00E73009">
        <w:t>,</w:t>
      </w:r>
      <w:r>
        <w:t xml:space="preserve"> </w:t>
      </w:r>
      <w:r w:rsidR="00E73009">
        <w:t>down</w:t>
      </w:r>
      <w:r>
        <w:t xml:space="preserve"> 17.8</w:t>
      </w:r>
      <w:r w:rsidR="00E73009">
        <w:t xml:space="preserve"> percent</w:t>
      </w:r>
      <w:r>
        <w:t xml:space="preserve"> from 2015. </w:t>
      </w:r>
    </w:p>
    <w:p w14:paraId="5DD32282" w14:textId="77777777" w:rsidR="0065654C" w:rsidRDefault="0065654C" w:rsidP="00E63283">
      <w:pPr>
        <w:jc w:val="center"/>
      </w:pPr>
    </w:p>
    <w:p w14:paraId="753683D4" w14:textId="48D8F8C3" w:rsidR="007E4B27" w:rsidRDefault="0065654C" w:rsidP="00E63283">
      <w:pPr>
        <w:jc w:val="center"/>
      </w:pPr>
      <w:r>
        <w:rPr>
          <w:noProof/>
        </w:rPr>
        <w:drawing>
          <wp:inline distT="0" distB="0" distL="0" distR="0" wp14:anchorId="61E4F7D5" wp14:editId="1D699C4B">
            <wp:extent cx="5114925" cy="3114858"/>
            <wp:effectExtent l="0" t="0" r="0" b="9525"/>
            <wp:docPr id="5" name="Picture 5" descr="G:\DC Policy Center\Crime Incidents\Graphs\Burglary\barchart\Total Buglaries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C Policy Center\Crime Incidents\Graphs\Burglary\barchart\Total Buglaries by Y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2356" cy="3119383"/>
                    </a:xfrm>
                    <a:prstGeom prst="rect">
                      <a:avLst/>
                    </a:prstGeom>
                    <a:noFill/>
                    <a:ln>
                      <a:noFill/>
                    </a:ln>
                  </pic:spPr>
                </pic:pic>
              </a:graphicData>
            </a:graphic>
          </wp:inline>
        </w:drawing>
      </w:r>
    </w:p>
    <w:p w14:paraId="71D3E29B" w14:textId="41F34C1A" w:rsidR="00390FAE" w:rsidRDefault="00390FAE" w:rsidP="00390FAE">
      <w:pPr>
        <w:rPr>
          <w:b/>
          <w:sz w:val="16"/>
          <w:szCs w:val="16"/>
        </w:rPr>
      </w:pPr>
      <w:r w:rsidRPr="00570C90">
        <w:rPr>
          <w:b/>
          <w:sz w:val="16"/>
          <w:szCs w:val="16"/>
          <w:highlight w:val="yellow"/>
        </w:rPr>
        <w:t xml:space="preserve">&lt;iframe </w:t>
      </w:r>
      <w:proofErr w:type="spellStart"/>
      <w:r w:rsidRPr="00570C90">
        <w:rPr>
          <w:b/>
          <w:sz w:val="16"/>
          <w:szCs w:val="16"/>
          <w:highlight w:val="yellow"/>
        </w:rPr>
        <w:t>src</w:t>
      </w:r>
      <w:proofErr w:type="spellEnd"/>
      <w:r w:rsidRPr="00570C90">
        <w:rPr>
          <w:b/>
          <w:sz w:val="16"/>
          <w:szCs w:val="16"/>
          <w:highlight w:val="yellow"/>
        </w:rPr>
        <w:t xml:space="preserve">="INSERT </w:t>
      </w:r>
      <w:proofErr w:type="gramStart"/>
      <w:r w:rsidRPr="00570C90">
        <w:rPr>
          <w:b/>
          <w:sz w:val="16"/>
          <w:szCs w:val="16"/>
          <w:highlight w:val="yellow"/>
        </w:rPr>
        <w:t>URL "</w:t>
      </w:r>
      <w:proofErr w:type="gramEnd"/>
      <w:r w:rsidRPr="00570C90">
        <w:rPr>
          <w:b/>
          <w:sz w:val="16"/>
          <w:szCs w:val="16"/>
          <w:highlight w:val="yellow"/>
        </w:rPr>
        <w:t xml:space="preserve"> name="frame1" scrolling="no" </w:t>
      </w:r>
      <w:proofErr w:type="spellStart"/>
      <w:r w:rsidRPr="00570C90">
        <w:rPr>
          <w:b/>
          <w:sz w:val="16"/>
          <w:szCs w:val="16"/>
          <w:highlight w:val="yellow"/>
        </w:rPr>
        <w:t>frameborder</w:t>
      </w:r>
      <w:proofErr w:type="spellEnd"/>
      <w:r w:rsidRPr="00570C90">
        <w:rPr>
          <w:b/>
          <w:sz w:val="16"/>
          <w:szCs w:val="16"/>
          <w:highlight w:val="yellow"/>
        </w:rPr>
        <w:t>="</w:t>
      </w:r>
      <w:r>
        <w:rPr>
          <w:b/>
          <w:sz w:val="16"/>
          <w:szCs w:val="16"/>
          <w:highlight w:val="yellow"/>
        </w:rPr>
        <w:t>no" align="center" height = "450</w:t>
      </w:r>
      <w:r w:rsidRPr="00570C90">
        <w:rPr>
          <w:b/>
          <w:sz w:val="16"/>
          <w:szCs w:val="16"/>
          <w:highlight w:val="yellow"/>
        </w:rPr>
        <w:t>px" width = "200%"&gt;&lt;/iframe&gt;&lt;/iframe&gt;</w:t>
      </w:r>
    </w:p>
    <w:p w14:paraId="68A95662" w14:textId="77777777" w:rsidR="00390FAE" w:rsidRDefault="00390FAE" w:rsidP="00390FAE">
      <w:pPr>
        <w:rPr>
          <w:b/>
          <w:sz w:val="16"/>
          <w:szCs w:val="16"/>
        </w:rPr>
      </w:pPr>
      <w:r w:rsidRPr="00570C90">
        <w:rPr>
          <w:b/>
          <w:sz w:val="16"/>
          <w:szCs w:val="16"/>
          <w:highlight w:val="yellow"/>
        </w:rPr>
        <w:t>Burglary\Graphs\</w:t>
      </w:r>
      <w:proofErr w:type="spellStart"/>
      <w:r w:rsidRPr="00570C90">
        <w:rPr>
          <w:b/>
          <w:sz w:val="16"/>
          <w:szCs w:val="16"/>
          <w:highlight w:val="yellow"/>
        </w:rPr>
        <w:t>barchart</w:t>
      </w:r>
      <w:proofErr w:type="spellEnd"/>
      <w:r w:rsidRPr="00570C90">
        <w:rPr>
          <w:b/>
          <w:sz w:val="16"/>
          <w:szCs w:val="16"/>
          <w:highlight w:val="yellow"/>
        </w:rPr>
        <w:t>\barchart.html</w:t>
      </w:r>
    </w:p>
    <w:p w14:paraId="2290A84D" w14:textId="019BE6CC" w:rsidR="00AF1DBF" w:rsidRPr="002B3A34" w:rsidRDefault="00AF1DBF" w:rsidP="00E63283">
      <w:pPr>
        <w:rPr>
          <w:b/>
          <w:sz w:val="16"/>
          <w:szCs w:val="16"/>
        </w:rPr>
      </w:pPr>
      <w:r>
        <w:t xml:space="preserve">Despite the decrease in burglary, it is still a crime felt personally by </w:t>
      </w:r>
      <w:r w:rsidR="002C0066">
        <w:t>its</w:t>
      </w:r>
      <w:r>
        <w:t xml:space="preserve"> victims. With this in mind, I wanted to analyze the spatial patterns of </w:t>
      </w:r>
      <w:r w:rsidR="00E73009">
        <w:t>burglaries</w:t>
      </w:r>
      <w:r>
        <w:t xml:space="preserve"> in 2016, identify where </w:t>
      </w:r>
      <w:r w:rsidR="00E73009">
        <w:t>they</w:t>
      </w:r>
      <w:r>
        <w:t xml:space="preserve"> occurred, what areas may be seeing significant increases or decreases, and explore if any identifiable variables may have influenced </w:t>
      </w:r>
      <w:r w:rsidR="00E73009">
        <w:t>these trends</w:t>
      </w:r>
      <w:r>
        <w:t>.</w:t>
      </w:r>
    </w:p>
    <w:p w14:paraId="226D59D9" w14:textId="2DBB4DA6" w:rsidR="00D156C6" w:rsidRDefault="00D156C6"/>
    <w:p w14:paraId="059EA8BC" w14:textId="77777777" w:rsidR="00390FAE" w:rsidRDefault="00390FAE"/>
    <w:p w14:paraId="581C9A58" w14:textId="77777777" w:rsidR="00E85EF2" w:rsidRDefault="00E85EF2" w:rsidP="001B705C">
      <w:pPr>
        <w:pStyle w:val="Heading1"/>
      </w:pPr>
      <w:r w:rsidRPr="00E85EF2">
        <w:lastRenderedPageBreak/>
        <w:t>Analysis</w:t>
      </w:r>
    </w:p>
    <w:p w14:paraId="471D396D" w14:textId="7FEF84ED" w:rsidR="00BD72D5" w:rsidRDefault="008471F0" w:rsidP="001B705C">
      <w:r>
        <w:t xml:space="preserve">Plotting individual burglaries on a map gives us an overall picture of exactly where burglaries occurred in the District. However, individual point data can be difficult to interpret. </w:t>
      </w:r>
      <w:r w:rsidR="0024220F">
        <w:t>At the same time, i</w:t>
      </w:r>
      <w:r>
        <w:t xml:space="preserve">dentifying trends and clusters is broad and </w:t>
      </w:r>
      <w:proofErr w:type="gramStart"/>
      <w:r>
        <w:t>doesn’t</w:t>
      </w:r>
      <w:proofErr w:type="gramEnd"/>
      <w:r>
        <w:t xml:space="preserve"> give us an accurate enough representation. To begin the analysis</w:t>
      </w:r>
      <w:r w:rsidR="0024220F">
        <w:t>,</w:t>
      </w:r>
      <w:r>
        <w:t xml:space="preserve"> I spatially joined individual burglaries to census tracts within the District.</w:t>
      </w:r>
      <w:r w:rsidR="001432C5">
        <w:t xml:space="preserve"> By joining the data to census tracts, this has the benefit of allowing for regression analysis with multiple demographic variables </w:t>
      </w:r>
    </w:p>
    <w:p w14:paraId="4730D766" w14:textId="77777777" w:rsidR="00BD72D5" w:rsidRDefault="00BD72D5" w:rsidP="00BD72D5">
      <w:pPr>
        <w:pStyle w:val="Heading3"/>
      </w:pPr>
      <w:r>
        <w:t>Where did burglaries occur?</w:t>
      </w:r>
    </w:p>
    <w:p w14:paraId="7F929FD5" w14:textId="66C68F75" w:rsidR="001432C5" w:rsidRDefault="001432C5" w:rsidP="0065654C">
      <w:pPr>
        <w:rPr>
          <w:noProof/>
        </w:rPr>
      </w:pPr>
      <w:r>
        <w:t xml:space="preserve">With burglary counts aggregated to each census tract, we begin to see patterns appear on the map. The first thing that jumped out to myself was how widespread burglary is in the District. </w:t>
      </w:r>
      <w:r w:rsidR="00662D8E">
        <w:t xml:space="preserve">Every ward of the city and almost every census tract had a record of this crime. There are a few clusters that </w:t>
      </w:r>
      <w:r w:rsidR="00D51CC6">
        <w:t xml:space="preserve">stand </w:t>
      </w:r>
      <w:r w:rsidR="00662D8E">
        <w:t>out</w:t>
      </w:r>
      <w:r w:rsidR="00D51CC6">
        <w:t xml:space="preserve"> for their high number of burglaries, however,</w:t>
      </w:r>
      <w:r w:rsidR="00662D8E">
        <w:t xml:space="preserve"> </w:t>
      </w:r>
      <w:r w:rsidR="00D51CC6">
        <w:t>including</w:t>
      </w:r>
      <w:r w:rsidR="00662D8E">
        <w:t xml:space="preserve"> </w:t>
      </w:r>
      <w:r w:rsidR="00D51CC6">
        <w:t>tracts s</w:t>
      </w:r>
      <w:r w:rsidR="00662D8E">
        <w:t xml:space="preserve">outh of </w:t>
      </w:r>
      <w:proofErr w:type="spellStart"/>
      <w:r w:rsidR="00662D8E">
        <w:t>Dupont</w:t>
      </w:r>
      <w:proofErr w:type="spellEnd"/>
      <w:r w:rsidR="00662D8E">
        <w:t xml:space="preserve"> Circle and Golden Triangle, tracts around </w:t>
      </w:r>
      <w:r w:rsidR="00DD49D1">
        <w:t>Ivy City</w:t>
      </w:r>
      <w:r w:rsidR="00662D8E">
        <w:t xml:space="preserve">, and several tracts </w:t>
      </w:r>
      <w:r w:rsidR="00DD49D1">
        <w:t xml:space="preserve">around Greenway and Fort </w:t>
      </w:r>
      <w:proofErr w:type="spellStart"/>
      <w:r w:rsidR="00DD49D1">
        <w:t>Dupont</w:t>
      </w:r>
      <w:proofErr w:type="spellEnd"/>
      <w:r w:rsidR="00662D8E">
        <w:t>.</w:t>
      </w:r>
    </w:p>
    <w:p w14:paraId="370AAE82" w14:textId="77777777" w:rsidR="001432C5" w:rsidRDefault="001432C5" w:rsidP="001432C5">
      <w:pPr>
        <w:rPr>
          <w:noProof/>
        </w:rPr>
      </w:pPr>
    </w:p>
    <w:p w14:paraId="2FD57C15" w14:textId="77777777" w:rsidR="001432C5" w:rsidRDefault="001432C5" w:rsidP="00DD49D1">
      <w:pPr>
        <w:jc w:val="center"/>
      </w:pPr>
    </w:p>
    <w:p w14:paraId="2C05F6B7" w14:textId="77777777" w:rsidR="004B2D44" w:rsidRDefault="004B2D44" w:rsidP="00DD49D1">
      <w:pPr>
        <w:jc w:val="center"/>
      </w:pPr>
      <w:r>
        <w:rPr>
          <w:noProof/>
        </w:rPr>
        <w:drawing>
          <wp:inline distT="0" distB="0" distL="0" distR="0" wp14:anchorId="164D6391" wp14:editId="31F16DD8">
            <wp:extent cx="5010150" cy="4536434"/>
            <wp:effectExtent l="0" t="0" r="0" b="0"/>
            <wp:docPr id="9" name="Picture 9" descr="G:\DC Policy Center\Crime Incidents\Maps\Burglary\2016\Burglaries in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C Policy Center\Crime Incidents\Maps\Burglary\2016\Burglaries in 20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6295" cy="4541998"/>
                    </a:xfrm>
                    <a:prstGeom prst="rect">
                      <a:avLst/>
                    </a:prstGeom>
                    <a:noFill/>
                    <a:ln>
                      <a:noFill/>
                    </a:ln>
                  </pic:spPr>
                </pic:pic>
              </a:graphicData>
            </a:graphic>
          </wp:inline>
        </w:drawing>
      </w:r>
    </w:p>
    <w:p w14:paraId="5DE0B346" w14:textId="77777777" w:rsidR="00390FAE" w:rsidRPr="00570C90" w:rsidRDefault="00390FAE" w:rsidP="00390FAE">
      <w:pPr>
        <w:rPr>
          <w:b/>
          <w:sz w:val="16"/>
          <w:szCs w:val="16"/>
          <w:highlight w:val="yellow"/>
        </w:rPr>
      </w:pPr>
      <w:r w:rsidRPr="00570C90">
        <w:rPr>
          <w:b/>
          <w:sz w:val="16"/>
          <w:szCs w:val="16"/>
          <w:highlight w:val="yellow"/>
        </w:rPr>
        <w:t xml:space="preserve">&lt;iframe </w:t>
      </w:r>
      <w:proofErr w:type="spellStart"/>
      <w:r w:rsidRPr="00570C90">
        <w:rPr>
          <w:b/>
          <w:sz w:val="16"/>
          <w:szCs w:val="16"/>
          <w:highlight w:val="yellow"/>
        </w:rPr>
        <w:t>src</w:t>
      </w:r>
      <w:proofErr w:type="spellEnd"/>
      <w:r w:rsidRPr="00570C90">
        <w:rPr>
          <w:b/>
          <w:sz w:val="16"/>
          <w:szCs w:val="16"/>
          <w:highlight w:val="yellow"/>
        </w:rPr>
        <w:t xml:space="preserve">="INSERT URL" name="frame1" scrolling="no" </w:t>
      </w:r>
      <w:proofErr w:type="spellStart"/>
      <w:r w:rsidRPr="00570C90">
        <w:rPr>
          <w:b/>
          <w:sz w:val="16"/>
          <w:szCs w:val="16"/>
          <w:highlight w:val="yellow"/>
        </w:rPr>
        <w:t>frameborder</w:t>
      </w:r>
      <w:proofErr w:type="spellEnd"/>
      <w:r w:rsidRPr="00570C90">
        <w:rPr>
          <w:b/>
          <w:sz w:val="16"/>
          <w:szCs w:val="16"/>
          <w:highlight w:val="yellow"/>
        </w:rPr>
        <w:t>="no" align="center" height = "675px" width = "</w:t>
      </w:r>
      <w:proofErr w:type="gramStart"/>
      <w:r w:rsidRPr="00570C90">
        <w:rPr>
          <w:b/>
          <w:sz w:val="16"/>
          <w:szCs w:val="16"/>
          <w:highlight w:val="yellow"/>
        </w:rPr>
        <w:t>150%</w:t>
      </w:r>
      <w:proofErr w:type="gramEnd"/>
      <w:r w:rsidRPr="00570C90">
        <w:rPr>
          <w:b/>
          <w:sz w:val="16"/>
          <w:szCs w:val="16"/>
          <w:highlight w:val="yellow"/>
        </w:rPr>
        <w:t>"&gt;&lt;/iframe&gt;</w:t>
      </w:r>
    </w:p>
    <w:p w14:paraId="104A7619" w14:textId="77777777" w:rsidR="00390FAE" w:rsidRPr="00F6766E" w:rsidRDefault="00390FAE" w:rsidP="00390FAE">
      <w:pPr>
        <w:rPr>
          <w:b/>
          <w:sz w:val="16"/>
          <w:szCs w:val="16"/>
        </w:rPr>
      </w:pPr>
      <w:r w:rsidRPr="00570C90">
        <w:rPr>
          <w:b/>
          <w:sz w:val="16"/>
          <w:szCs w:val="16"/>
          <w:highlight w:val="yellow"/>
        </w:rPr>
        <w:lastRenderedPageBreak/>
        <w:t>Burglary\Maps\2016\index.html</w:t>
      </w:r>
    </w:p>
    <w:p w14:paraId="71629260" w14:textId="42CD9291" w:rsidR="00D65CAD" w:rsidRDefault="00D65CAD" w:rsidP="0065654C">
      <w:pPr>
        <w:rPr>
          <w:noProof/>
        </w:rPr>
      </w:pPr>
      <w:r>
        <w:t>Looking back to the 2015 data on burgla</w:t>
      </w:r>
      <w:r w:rsidR="00D82E61">
        <w:t>ry</w:t>
      </w:r>
      <w:r w:rsidR="00793B3F">
        <w:t>, we can get a sense if there have been any changes in the trends and clustering from one year to the next. Similar to 2016, burglary was a District</w:t>
      </w:r>
      <w:r w:rsidR="00D51CC6">
        <w:t>-</w:t>
      </w:r>
      <w:r w:rsidR="00793B3F">
        <w:t>wide occurrence. Unlike in 2016, there were noticeable clusters in varied geographic areas. There is a distinct concentration in both Wards 5 and 7</w:t>
      </w:r>
      <w:r w:rsidR="00617A31">
        <w:t>—a</w:t>
      </w:r>
      <w:r w:rsidR="00793B3F">
        <w:t xml:space="preserve"> visible high incident cluster that we </w:t>
      </w:r>
      <w:proofErr w:type="gramStart"/>
      <w:r w:rsidR="00793B3F">
        <w:t>didn’t</w:t>
      </w:r>
      <w:proofErr w:type="gramEnd"/>
      <w:r w:rsidR="00793B3F">
        <w:t xml:space="preserve"> see in 2016, were burglary seems to be more evenly spread. </w:t>
      </w:r>
    </w:p>
    <w:p w14:paraId="6D966CC6" w14:textId="77777777" w:rsidR="00793B3F" w:rsidRDefault="00793B3F" w:rsidP="00D65CAD">
      <w:pPr>
        <w:rPr>
          <w:noProof/>
        </w:rPr>
      </w:pPr>
    </w:p>
    <w:p w14:paraId="3ED7EA88" w14:textId="77777777" w:rsidR="00793B3F" w:rsidRDefault="00793B3F" w:rsidP="00F6766E">
      <w:pPr>
        <w:jc w:val="center"/>
      </w:pPr>
    </w:p>
    <w:p w14:paraId="7C4D2DF5" w14:textId="77777777" w:rsidR="00553A14" w:rsidRDefault="004B2D44" w:rsidP="00F6766E">
      <w:pPr>
        <w:jc w:val="center"/>
      </w:pPr>
      <w:r>
        <w:rPr>
          <w:noProof/>
        </w:rPr>
        <w:drawing>
          <wp:inline distT="0" distB="0" distL="0" distR="0" wp14:anchorId="160FCBD7" wp14:editId="770BBECF">
            <wp:extent cx="5221561" cy="4676775"/>
            <wp:effectExtent l="0" t="0" r="0" b="0"/>
            <wp:docPr id="8" name="Picture 8" descr="G:\DC Policy Center\Crime Incidents\Maps\Burglary\2015\Buglaries in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C Policy Center\Crime Incidents\Maps\Burglary\2015\Buglaries in 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895" cy="4682448"/>
                    </a:xfrm>
                    <a:prstGeom prst="rect">
                      <a:avLst/>
                    </a:prstGeom>
                    <a:noFill/>
                    <a:ln>
                      <a:noFill/>
                    </a:ln>
                  </pic:spPr>
                </pic:pic>
              </a:graphicData>
            </a:graphic>
          </wp:inline>
        </w:drawing>
      </w:r>
    </w:p>
    <w:p w14:paraId="101A019E" w14:textId="77777777" w:rsidR="00390FAE" w:rsidRPr="00570C90" w:rsidRDefault="00390FAE" w:rsidP="00390FAE">
      <w:pPr>
        <w:rPr>
          <w:b/>
          <w:sz w:val="16"/>
          <w:szCs w:val="16"/>
          <w:highlight w:val="yellow"/>
        </w:rPr>
      </w:pPr>
      <w:r w:rsidRPr="00570C90">
        <w:rPr>
          <w:b/>
          <w:sz w:val="16"/>
          <w:szCs w:val="16"/>
          <w:highlight w:val="yellow"/>
        </w:rPr>
        <w:t xml:space="preserve">&lt;iframe </w:t>
      </w:r>
      <w:proofErr w:type="spellStart"/>
      <w:r w:rsidRPr="00570C90">
        <w:rPr>
          <w:b/>
          <w:sz w:val="16"/>
          <w:szCs w:val="16"/>
          <w:highlight w:val="yellow"/>
        </w:rPr>
        <w:t>src</w:t>
      </w:r>
      <w:proofErr w:type="spellEnd"/>
      <w:r w:rsidRPr="00570C90">
        <w:rPr>
          <w:b/>
          <w:sz w:val="16"/>
          <w:szCs w:val="16"/>
          <w:highlight w:val="yellow"/>
        </w:rPr>
        <w:t xml:space="preserve">="INSERT URL" name="frame1" scrolling="no" </w:t>
      </w:r>
      <w:proofErr w:type="spellStart"/>
      <w:r w:rsidRPr="00570C90">
        <w:rPr>
          <w:b/>
          <w:sz w:val="16"/>
          <w:szCs w:val="16"/>
          <w:highlight w:val="yellow"/>
        </w:rPr>
        <w:t>frameborder</w:t>
      </w:r>
      <w:proofErr w:type="spellEnd"/>
      <w:r w:rsidRPr="00570C90">
        <w:rPr>
          <w:b/>
          <w:sz w:val="16"/>
          <w:szCs w:val="16"/>
          <w:highlight w:val="yellow"/>
        </w:rPr>
        <w:t>="no" align="center" height = "675px" width = "</w:t>
      </w:r>
      <w:proofErr w:type="gramStart"/>
      <w:r w:rsidRPr="00570C90">
        <w:rPr>
          <w:b/>
          <w:sz w:val="16"/>
          <w:szCs w:val="16"/>
          <w:highlight w:val="yellow"/>
        </w:rPr>
        <w:t>150%</w:t>
      </w:r>
      <w:proofErr w:type="gramEnd"/>
      <w:r w:rsidRPr="00570C90">
        <w:rPr>
          <w:b/>
          <w:sz w:val="16"/>
          <w:szCs w:val="16"/>
          <w:highlight w:val="yellow"/>
        </w:rPr>
        <w:t>"&gt;&lt;/iframe&gt;</w:t>
      </w:r>
    </w:p>
    <w:p w14:paraId="50BCB987" w14:textId="77777777" w:rsidR="00390FAE" w:rsidRPr="00F6766E" w:rsidRDefault="00390FAE" w:rsidP="00390FAE">
      <w:pPr>
        <w:rPr>
          <w:b/>
          <w:sz w:val="16"/>
          <w:szCs w:val="16"/>
        </w:rPr>
      </w:pPr>
      <w:r w:rsidRPr="00570C90">
        <w:rPr>
          <w:b/>
          <w:sz w:val="16"/>
          <w:szCs w:val="16"/>
          <w:highlight w:val="yellow"/>
        </w:rPr>
        <w:t>Burglary\Maps\2015\index.html</w:t>
      </w:r>
    </w:p>
    <w:p w14:paraId="0195C4CC" w14:textId="10E11E93" w:rsidR="00D156C6" w:rsidRDefault="00D156C6" w:rsidP="002F4B11"/>
    <w:p w14:paraId="7343556F" w14:textId="5D557E52" w:rsidR="00575EBE" w:rsidRDefault="00575EBE" w:rsidP="0065654C">
      <w:r>
        <w:t xml:space="preserve">In an effort to visualize how burglaries may have shifted during the year, I calculated percent change in burglary by </w:t>
      </w:r>
      <w:r w:rsidR="0024220F">
        <w:t>c</w:t>
      </w:r>
      <w:r>
        <w:t xml:space="preserve">ensus tract to illuminate those trends. The first observation that I notice is the increase in the </w:t>
      </w:r>
      <w:r w:rsidR="0065654C">
        <w:t xml:space="preserve">total </w:t>
      </w:r>
      <w:r>
        <w:t>number of burglaries in neighborhoods such as Spring Valley, Palisades, and Woodley Park.</w:t>
      </w:r>
      <w:r w:rsidR="00570F9C">
        <w:t xml:space="preserve"> However, the overall number of burglaries is still relatively low.</w:t>
      </w:r>
      <w:r w:rsidR="0065654C">
        <w:t xml:space="preserve"> </w:t>
      </w:r>
      <w:r w:rsidR="00570F9C">
        <w:t xml:space="preserve">For instance, Woodley Park saw only 13 </w:t>
      </w:r>
      <w:r w:rsidR="00570F9C">
        <w:lastRenderedPageBreak/>
        <w:t xml:space="preserve">burglaries in 2016 while Fort </w:t>
      </w:r>
      <w:proofErr w:type="spellStart"/>
      <w:r w:rsidR="00570F9C">
        <w:t>Dupont</w:t>
      </w:r>
      <w:proofErr w:type="spellEnd"/>
      <w:r w:rsidR="00570F9C">
        <w:t xml:space="preserve"> had 43 burglaries occur.</w:t>
      </w:r>
      <w:r>
        <w:t xml:space="preserve"> In contrast, neighborhoods such as Barry Farms, Woodland, and Garfield Heights saw decreases in the number of burglaries. </w:t>
      </w:r>
    </w:p>
    <w:p w14:paraId="7B700522" w14:textId="77777777" w:rsidR="00575EBE" w:rsidRDefault="00575EBE" w:rsidP="0065654C"/>
    <w:p w14:paraId="1381F027" w14:textId="77777777" w:rsidR="00575EBE" w:rsidRDefault="00575EBE" w:rsidP="00575EBE">
      <w:pPr>
        <w:jc w:val="center"/>
      </w:pPr>
      <w:r>
        <w:rPr>
          <w:noProof/>
        </w:rPr>
        <w:drawing>
          <wp:inline distT="0" distB="0" distL="0" distR="0" wp14:anchorId="7F6C099D" wp14:editId="6EB9B741">
            <wp:extent cx="5943600" cy="5324475"/>
            <wp:effectExtent l="0" t="0" r="0" b="9525"/>
            <wp:docPr id="12" name="Picture 12" descr="G:\DC Policy Center\Crime Incidents\Maps\Burglary\difference\IncreaseDecreaseinBurglaryfrom2015to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DC Policy Center\Crime Incidents\Maps\Burglary\difference\IncreaseDecreaseinBurglaryfrom2015to20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14:paraId="6D109808" w14:textId="77777777" w:rsidR="00390FAE" w:rsidRPr="00F6766E" w:rsidRDefault="00390FAE" w:rsidP="00390FAE">
      <w:pPr>
        <w:rPr>
          <w:b/>
          <w:sz w:val="16"/>
          <w:szCs w:val="16"/>
        </w:rPr>
      </w:pPr>
      <w:r w:rsidRPr="00570C90">
        <w:rPr>
          <w:b/>
          <w:sz w:val="16"/>
          <w:szCs w:val="16"/>
          <w:highlight w:val="yellow"/>
        </w:rPr>
        <w:t xml:space="preserve">&lt;iframe </w:t>
      </w:r>
      <w:proofErr w:type="spellStart"/>
      <w:r w:rsidRPr="00570C90">
        <w:rPr>
          <w:b/>
          <w:sz w:val="16"/>
          <w:szCs w:val="16"/>
          <w:highlight w:val="yellow"/>
        </w:rPr>
        <w:t>src</w:t>
      </w:r>
      <w:proofErr w:type="spellEnd"/>
      <w:r w:rsidRPr="00570C90">
        <w:rPr>
          <w:b/>
          <w:sz w:val="16"/>
          <w:szCs w:val="16"/>
          <w:highlight w:val="yellow"/>
        </w:rPr>
        <w:t xml:space="preserve">="INSERT URL" name="frame1" scrolling="no" </w:t>
      </w:r>
      <w:proofErr w:type="spellStart"/>
      <w:r w:rsidRPr="00570C90">
        <w:rPr>
          <w:b/>
          <w:sz w:val="16"/>
          <w:szCs w:val="16"/>
          <w:highlight w:val="yellow"/>
        </w:rPr>
        <w:t>frameborder</w:t>
      </w:r>
      <w:proofErr w:type="spellEnd"/>
      <w:r w:rsidRPr="00570C90">
        <w:rPr>
          <w:b/>
          <w:sz w:val="16"/>
          <w:szCs w:val="16"/>
          <w:highlight w:val="yellow"/>
        </w:rPr>
        <w:t>="no" align="center" height = "675px" width = "</w:t>
      </w:r>
      <w:proofErr w:type="gramStart"/>
      <w:r w:rsidRPr="00570C90">
        <w:rPr>
          <w:b/>
          <w:sz w:val="16"/>
          <w:szCs w:val="16"/>
          <w:highlight w:val="yellow"/>
        </w:rPr>
        <w:t>150%</w:t>
      </w:r>
      <w:proofErr w:type="gramEnd"/>
      <w:r w:rsidRPr="00570C90">
        <w:rPr>
          <w:b/>
          <w:sz w:val="16"/>
          <w:szCs w:val="16"/>
          <w:highlight w:val="yellow"/>
        </w:rPr>
        <w:t>"&gt;&lt;/iframe&gt;</w:t>
      </w:r>
    </w:p>
    <w:p w14:paraId="30A56C75" w14:textId="77777777" w:rsidR="00390FAE" w:rsidRDefault="00390FAE" w:rsidP="00390FAE">
      <w:r w:rsidRPr="00570C90">
        <w:rPr>
          <w:highlight w:val="yellow"/>
        </w:rPr>
        <w:t>Burglary\Maps\difference\index.html</w:t>
      </w:r>
    </w:p>
    <w:p w14:paraId="275E99E9" w14:textId="77777777" w:rsidR="00575EBE" w:rsidRDefault="00575EBE" w:rsidP="002F4B11"/>
    <w:p w14:paraId="69AB7C35" w14:textId="77777777" w:rsidR="00BD72D5" w:rsidRDefault="00BD72D5" w:rsidP="00BD72D5">
      <w:pPr>
        <w:pStyle w:val="Heading3"/>
      </w:pPr>
      <w:r>
        <w:t>When did burglaries occur?</w:t>
      </w:r>
    </w:p>
    <w:p w14:paraId="1EC54749" w14:textId="3B8C1C54" w:rsidR="00D156C6" w:rsidRDefault="00D156C6" w:rsidP="0065654C">
      <w:r>
        <w:t xml:space="preserve">Breaking down burglaries temporally aids in answering when burglaries occurred throughout the District in 2016. The </w:t>
      </w:r>
      <w:r w:rsidR="00BD72D5">
        <w:t xml:space="preserve">time </w:t>
      </w:r>
      <w:r>
        <w:t>heat</w:t>
      </w:r>
      <w:r w:rsidR="00BD72D5">
        <w:t xml:space="preserve"> </w:t>
      </w:r>
      <w:r>
        <w:t>map below breaks down burglaries by day of the week and hour of the day. Burglaries occurred in all hours of the day and week. However, there was a clear uptick in burglary between 9</w:t>
      </w:r>
      <w:r w:rsidR="0024220F">
        <w:t xml:space="preserve"> </w:t>
      </w:r>
      <w:r>
        <w:t>a</w:t>
      </w:r>
      <w:r w:rsidR="0024220F">
        <w:t>.</w:t>
      </w:r>
      <w:r>
        <w:t>m</w:t>
      </w:r>
      <w:r w:rsidR="0024220F">
        <w:t>.</w:t>
      </w:r>
      <w:r>
        <w:t xml:space="preserve"> and 10</w:t>
      </w:r>
      <w:r w:rsidR="0024220F">
        <w:t xml:space="preserve"> </w:t>
      </w:r>
      <w:r>
        <w:t>p</w:t>
      </w:r>
      <w:r w:rsidR="0024220F">
        <w:t>.</w:t>
      </w:r>
      <w:r>
        <w:t xml:space="preserve">m. We can see </w:t>
      </w:r>
      <w:r w:rsidR="0024220F">
        <w:t xml:space="preserve">other </w:t>
      </w:r>
      <w:r>
        <w:t xml:space="preserve">noticeable patterns of </w:t>
      </w:r>
      <w:r w:rsidR="0024220F">
        <w:t xml:space="preserve">burglaries </w:t>
      </w:r>
      <w:r>
        <w:t xml:space="preserve">occurring </w:t>
      </w:r>
      <w:r w:rsidR="001E1778">
        <w:t xml:space="preserve">in the middle of the day, </w:t>
      </w:r>
      <w:r>
        <w:t>at 1</w:t>
      </w:r>
      <w:r w:rsidR="0024220F">
        <w:t xml:space="preserve"> </w:t>
      </w:r>
      <w:r>
        <w:t>p</w:t>
      </w:r>
      <w:r w:rsidR="0024220F">
        <w:t>.</w:t>
      </w:r>
      <w:r>
        <w:t>m</w:t>
      </w:r>
      <w:r w:rsidR="0024220F">
        <w:t>.</w:t>
      </w:r>
      <w:r w:rsidR="001E1778">
        <w:t>,</w:t>
      </w:r>
      <w:r>
        <w:t xml:space="preserve"> and </w:t>
      </w:r>
      <w:r w:rsidR="0024220F">
        <w:t xml:space="preserve">in the evening, from </w:t>
      </w:r>
      <w:r>
        <w:t>6</w:t>
      </w:r>
      <w:r w:rsidR="0024220F">
        <w:t xml:space="preserve"> </w:t>
      </w:r>
      <w:r>
        <w:t>p</w:t>
      </w:r>
      <w:r w:rsidR="0024220F">
        <w:t>.</w:t>
      </w:r>
      <w:r>
        <w:t>m</w:t>
      </w:r>
      <w:r w:rsidR="0024220F">
        <w:t>.</w:t>
      </w:r>
      <w:r>
        <w:t xml:space="preserve"> to 10</w:t>
      </w:r>
      <w:r w:rsidR="0024220F">
        <w:t xml:space="preserve"> </w:t>
      </w:r>
      <w:r>
        <w:t>p</w:t>
      </w:r>
      <w:r w:rsidR="0024220F">
        <w:t>.</w:t>
      </w:r>
      <w:r>
        <w:t xml:space="preserve">m. </w:t>
      </w:r>
    </w:p>
    <w:p w14:paraId="114C8EEB" w14:textId="77777777" w:rsidR="00D156C6" w:rsidRDefault="00D156C6" w:rsidP="00D156C6"/>
    <w:p w14:paraId="41138737" w14:textId="77777777" w:rsidR="00D156C6" w:rsidRDefault="00D156C6" w:rsidP="00D156C6">
      <w:pPr>
        <w:jc w:val="center"/>
      </w:pPr>
    </w:p>
    <w:p w14:paraId="25372B83" w14:textId="2931583B" w:rsidR="004B2D44" w:rsidRDefault="004B2D44" w:rsidP="00D156C6">
      <w:pPr>
        <w:jc w:val="center"/>
      </w:pPr>
      <w:r>
        <w:rPr>
          <w:noProof/>
        </w:rPr>
        <w:drawing>
          <wp:inline distT="0" distB="0" distL="0" distR="0" wp14:anchorId="18A404E3" wp14:editId="7453D9E4">
            <wp:extent cx="2295861" cy="2643890"/>
            <wp:effectExtent l="0" t="0" r="9525" b="4445"/>
            <wp:docPr id="4" name="Picture 4" descr="G:\DC Policy Center\Crime Incidents\Graphs\Burglary\2016\Burglary in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C Policy Center\Crime Incidents\Graphs\Burglary\2016\Burglary in 20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7872" cy="2657721"/>
                    </a:xfrm>
                    <a:prstGeom prst="rect">
                      <a:avLst/>
                    </a:prstGeom>
                    <a:noFill/>
                    <a:ln>
                      <a:noFill/>
                    </a:ln>
                  </pic:spPr>
                </pic:pic>
              </a:graphicData>
            </a:graphic>
          </wp:inline>
        </w:drawing>
      </w:r>
      <w:r w:rsidR="00E77A47">
        <w:rPr>
          <w:noProof/>
        </w:rPr>
        <w:drawing>
          <wp:inline distT="0" distB="0" distL="0" distR="0" wp14:anchorId="65129112" wp14:editId="76849FC6">
            <wp:extent cx="2258908" cy="2583180"/>
            <wp:effectExtent l="0" t="0" r="8255" b="7620"/>
            <wp:docPr id="3" name="Picture 3" descr="G:\DC Policy Center\Crime Incidents\Graphs\Burglary\2015\Burglary in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C Policy Center\Crime Incidents\Graphs\Burglary\2015\Burglary in 20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3826" cy="2588805"/>
                    </a:xfrm>
                    <a:prstGeom prst="rect">
                      <a:avLst/>
                    </a:prstGeom>
                    <a:noFill/>
                    <a:ln>
                      <a:noFill/>
                    </a:ln>
                  </pic:spPr>
                </pic:pic>
              </a:graphicData>
            </a:graphic>
          </wp:inline>
        </w:drawing>
      </w:r>
    </w:p>
    <w:p w14:paraId="2E805A5E" w14:textId="77777777" w:rsidR="00390FAE" w:rsidRPr="00570C90" w:rsidRDefault="00390FAE" w:rsidP="00390FAE">
      <w:pPr>
        <w:rPr>
          <w:b/>
          <w:sz w:val="16"/>
          <w:szCs w:val="16"/>
          <w:highlight w:val="yellow"/>
        </w:rPr>
      </w:pPr>
      <w:r w:rsidRPr="00570C90">
        <w:rPr>
          <w:b/>
          <w:sz w:val="16"/>
          <w:szCs w:val="16"/>
          <w:highlight w:val="yellow"/>
        </w:rPr>
        <w:t xml:space="preserve">&lt;iframe src="http://www.rhsmithjr.com/projects/dcpolicycenter/burglary/Graphs/2016/index.html" name="frame1" scrolling="no" </w:t>
      </w:r>
      <w:proofErr w:type="spellStart"/>
      <w:r w:rsidRPr="00570C90">
        <w:rPr>
          <w:b/>
          <w:sz w:val="16"/>
          <w:szCs w:val="16"/>
          <w:highlight w:val="yellow"/>
        </w:rPr>
        <w:t>frameborder</w:t>
      </w:r>
      <w:proofErr w:type="spellEnd"/>
      <w:r w:rsidRPr="00570C90">
        <w:rPr>
          <w:b/>
          <w:sz w:val="16"/>
          <w:szCs w:val="16"/>
          <w:highlight w:val="yellow"/>
        </w:rPr>
        <w:t>="no" align="center" height = "500px" width = "</w:t>
      </w:r>
      <w:proofErr w:type="gramStart"/>
      <w:r w:rsidRPr="00570C90">
        <w:rPr>
          <w:b/>
          <w:sz w:val="16"/>
          <w:szCs w:val="16"/>
          <w:highlight w:val="yellow"/>
        </w:rPr>
        <w:t>200%</w:t>
      </w:r>
      <w:proofErr w:type="gramEnd"/>
      <w:r w:rsidRPr="00570C90">
        <w:rPr>
          <w:b/>
          <w:sz w:val="16"/>
          <w:szCs w:val="16"/>
          <w:highlight w:val="yellow"/>
        </w:rPr>
        <w:t>"&gt;&lt;/iframe&gt;</w:t>
      </w:r>
    </w:p>
    <w:p w14:paraId="0D178A9D" w14:textId="77777777" w:rsidR="00390FAE" w:rsidRPr="00E63283" w:rsidRDefault="00390FAE" w:rsidP="00390FAE">
      <w:pPr>
        <w:rPr>
          <w:b/>
          <w:sz w:val="16"/>
          <w:szCs w:val="16"/>
        </w:rPr>
      </w:pPr>
      <w:r w:rsidRPr="00570C90">
        <w:rPr>
          <w:b/>
          <w:sz w:val="16"/>
          <w:szCs w:val="16"/>
          <w:highlight w:val="yellow"/>
        </w:rPr>
        <w:t>Burglary\Graphs\2016\index.html</w:t>
      </w:r>
    </w:p>
    <w:p w14:paraId="4042CA3A" w14:textId="77777777" w:rsidR="00390FAE" w:rsidRPr="00570C90" w:rsidRDefault="00390FAE" w:rsidP="00390FAE">
      <w:pPr>
        <w:pStyle w:val="Heading3"/>
        <w:rPr>
          <w:rFonts w:asciiTheme="minorHAnsi" w:eastAsiaTheme="minorHAnsi" w:hAnsiTheme="minorHAnsi" w:cstheme="minorBidi"/>
          <w:b/>
          <w:color w:val="auto"/>
          <w:sz w:val="16"/>
          <w:szCs w:val="16"/>
          <w:highlight w:val="yellow"/>
        </w:rPr>
      </w:pPr>
      <w:r w:rsidRPr="00570C90">
        <w:rPr>
          <w:rFonts w:asciiTheme="minorHAnsi" w:eastAsiaTheme="minorHAnsi" w:hAnsiTheme="minorHAnsi" w:cstheme="minorBidi"/>
          <w:b/>
          <w:color w:val="auto"/>
          <w:sz w:val="16"/>
          <w:szCs w:val="16"/>
          <w:highlight w:val="yellow"/>
        </w:rPr>
        <w:t xml:space="preserve">&lt;iframe src="http://www.rhsmithjr.com/projects/dcpolicycenter/burglary/Graphs/2015/index.html" name="frame1" scrolling="no" </w:t>
      </w:r>
      <w:proofErr w:type="spellStart"/>
      <w:r w:rsidRPr="00570C90">
        <w:rPr>
          <w:rFonts w:asciiTheme="minorHAnsi" w:eastAsiaTheme="minorHAnsi" w:hAnsiTheme="minorHAnsi" w:cstheme="minorBidi"/>
          <w:b/>
          <w:color w:val="auto"/>
          <w:sz w:val="16"/>
          <w:szCs w:val="16"/>
          <w:highlight w:val="yellow"/>
        </w:rPr>
        <w:t>frameborder</w:t>
      </w:r>
      <w:proofErr w:type="spellEnd"/>
      <w:r w:rsidRPr="00570C90">
        <w:rPr>
          <w:rFonts w:asciiTheme="minorHAnsi" w:eastAsiaTheme="minorHAnsi" w:hAnsiTheme="minorHAnsi" w:cstheme="minorBidi"/>
          <w:b/>
          <w:color w:val="auto"/>
          <w:sz w:val="16"/>
          <w:szCs w:val="16"/>
          <w:highlight w:val="yellow"/>
        </w:rPr>
        <w:t>="no" align="center" height = "500px" width = "</w:t>
      </w:r>
      <w:proofErr w:type="gramStart"/>
      <w:r w:rsidRPr="00570C90">
        <w:rPr>
          <w:rFonts w:asciiTheme="minorHAnsi" w:eastAsiaTheme="minorHAnsi" w:hAnsiTheme="minorHAnsi" w:cstheme="minorBidi"/>
          <w:b/>
          <w:color w:val="auto"/>
          <w:sz w:val="16"/>
          <w:szCs w:val="16"/>
          <w:highlight w:val="yellow"/>
        </w:rPr>
        <w:t>200%</w:t>
      </w:r>
      <w:proofErr w:type="gramEnd"/>
      <w:r w:rsidRPr="00570C90">
        <w:rPr>
          <w:rFonts w:asciiTheme="minorHAnsi" w:eastAsiaTheme="minorHAnsi" w:hAnsiTheme="minorHAnsi" w:cstheme="minorBidi"/>
          <w:b/>
          <w:color w:val="auto"/>
          <w:sz w:val="16"/>
          <w:szCs w:val="16"/>
          <w:highlight w:val="yellow"/>
        </w:rPr>
        <w:t>"&gt;&lt;/iframe&gt;</w:t>
      </w:r>
    </w:p>
    <w:p w14:paraId="1DDADAC7" w14:textId="77777777" w:rsidR="00390FAE" w:rsidRPr="00570C90" w:rsidRDefault="00390FAE" w:rsidP="00390FAE">
      <w:r w:rsidRPr="00570C90">
        <w:rPr>
          <w:highlight w:val="yellow"/>
        </w:rPr>
        <w:t>Burglary\Graphs\2015\index.html</w:t>
      </w:r>
    </w:p>
    <w:p w14:paraId="1F2305A0" w14:textId="77777777" w:rsidR="00E77A47" w:rsidRPr="00E63283" w:rsidRDefault="00E77A47" w:rsidP="00E63283">
      <w:pPr>
        <w:rPr>
          <w:b/>
          <w:sz w:val="16"/>
          <w:szCs w:val="16"/>
        </w:rPr>
      </w:pPr>
    </w:p>
    <w:p w14:paraId="257BD0F3" w14:textId="6C733CFF" w:rsidR="007F5F4D" w:rsidRDefault="002F4B11" w:rsidP="0065654C">
      <w:r>
        <w:t xml:space="preserve">Exploring </w:t>
      </w:r>
      <w:r w:rsidR="007F5F4D">
        <w:t xml:space="preserve">the 2015 data temporally </w:t>
      </w:r>
      <w:proofErr w:type="gramStart"/>
      <w:r w:rsidR="007F5F4D">
        <w:t>didn’t</w:t>
      </w:r>
      <w:proofErr w:type="gramEnd"/>
      <w:r w:rsidR="007F5F4D">
        <w:t xml:space="preserve"> yield as many differences as we observed spatially. We can see a general uptick starting around 9</w:t>
      </w:r>
      <w:r w:rsidR="0024220F">
        <w:t xml:space="preserve"> </w:t>
      </w:r>
      <w:r w:rsidR="007F5F4D">
        <w:t>a</w:t>
      </w:r>
      <w:r w:rsidR="0024220F">
        <w:t>.</w:t>
      </w:r>
      <w:r w:rsidR="007F5F4D">
        <w:t>m</w:t>
      </w:r>
      <w:r w:rsidR="0024220F">
        <w:t>.</w:t>
      </w:r>
      <w:r w:rsidR="007F5F4D">
        <w:t xml:space="preserve"> and dropping after 10</w:t>
      </w:r>
      <w:r w:rsidR="0024220F">
        <w:t xml:space="preserve"> </w:t>
      </w:r>
      <w:r w:rsidR="007F5F4D">
        <w:t>p</w:t>
      </w:r>
      <w:r w:rsidR="0024220F">
        <w:t>.</w:t>
      </w:r>
      <w:r w:rsidR="007F5F4D">
        <w:t xml:space="preserve">m. </w:t>
      </w:r>
    </w:p>
    <w:p w14:paraId="794F31B6" w14:textId="77777777" w:rsidR="00F6766E" w:rsidRDefault="00BD72D5" w:rsidP="00BD72D5">
      <w:pPr>
        <w:pStyle w:val="Heading3"/>
      </w:pPr>
      <w:r>
        <w:t>Why did burglaries occur?</w:t>
      </w:r>
    </w:p>
    <w:p w14:paraId="34D5AC70" w14:textId="2066BBE8" w:rsidR="00BD72D5" w:rsidRDefault="00D8681C" w:rsidP="0065654C">
      <w:r>
        <w:t xml:space="preserve">To gain a better understanding on why burglaries are occurring more frequently in certain geographic areas and not others, I ran a regression analysis. I set the dependent variable as </w:t>
      </w:r>
      <w:r w:rsidR="001B09DF">
        <w:t>the rate of b</w:t>
      </w:r>
      <w:r>
        <w:t>urglaries per 1</w:t>
      </w:r>
      <w:r w:rsidR="00517A2F">
        <w:t>0,</w:t>
      </w:r>
      <w:r>
        <w:t xml:space="preserve">000 </w:t>
      </w:r>
      <w:r w:rsidR="001B09DF">
        <w:t>h</w:t>
      </w:r>
      <w:r>
        <w:t>ouseholds for each census tract. Loading over 110 social and economic factors, I was able to devise a best-fit model</w:t>
      </w:r>
      <w:r w:rsidR="00645892">
        <w:t>, identifying six</w:t>
      </w:r>
      <w:r>
        <w:t xml:space="preserve"> explanatory</w:t>
      </w:r>
      <w:r w:rsidR="00645892">
        <w:t xml:space="preserve"> factors. </w:t>
      </w:r>
    </w:p>
    <w:p w14:paraId="04451DA2" w14:textId="77777777" w:rsidR="00BD72D5" w:rsidRDefault="00BD72D5" w:rsidP="00BD72D5">
      <w:pPr>
        <w:ind w:firstLine="720"/>
      </w:pPr>
      <w:r>
        <w:t>The regression model identified these demographics to be the most important:</w:t>
      </w:r>
    </w:p>
    <w:p w14:paraId="6A8E7444" w14:textId="77777777" w:rsidR="00BD72D5" w:rsidRDefault="00BD72D5" w:rsidP="00BD72D5">
      <w:pPr>
        <w:pStyle w:val="ListParagraph"/>
        <w:numPr>
          <w:ilvl w:val="0"/>
          <w:numId w:val="1"/>
        </w:numPr>
      </w:pPr>
      <w:r>
        <w:t>Percentage of population that are in the age group 30-34 years old,</w:t>
      </w:r>
    </w:p>
    <w:p w14:paraId="760F392E" w14:textId="77777777" w:rsidR="00BD72D5" w:rsidRDefault="00BD72D5" w:rsidP="00BD72D5">
      <w:pPr>
        <w:pStyle w:val="ListParagraph"/>
        <w:numPr>
          <w:ilvl w:val="0"/>
          <w:numId w:val="1"/>
        </w:numPr>
      </w:pPr>
      <w:r>
        <w:t>Percentage of population that are in the age group 65-69 years old,</w:t>
      </w:r>
    </w:p>
    <w:p w14:paraId="411189CE" w14:textId="77777777" w:rsidR="00BD72D5" w:rsidRDefault="00BD72D5" w:rsidP="00BD72D5">
      <w:pPr>
        <w:pStyle w:val="ListParagraph"/>
        <w:numPr>
          <w:ilvl w:val="0"/>
          <w:numId w:val="1"/>
        </w:numPr>
      </w:pPr>
      <w:r>
        <w:t>Percentage of the population that have some college,</w:t>
      </w:r>
    </w:p>
    <w:p w14:paraId="58E0737C" w14:textId="77777777" w:rsidR="00BD72D5" w:rsidRDefault="00BD72D5" w:rsidP="00BD72D5">
      <w:pPr>
        <w:pStyle w:val="ListParagraph"/>
        <w:numPr>
          <w:ilvl w:val="0"/>
          <w:numId w:val="1"/>
        </w:numPr>
      </w:pPr>
      <w:r>
        <w:t>Percentage of the population that retain a bachelor’s degree,</w:t>
      </w:r>
    </w:p>
    <w:p w14:paraId="35BB391C" w14:textId="77777777" w:rsidR="00BD72D5" w:rsidRDefault="00BD72D5" w:rsidP="00BD72D5">
      <w:pPr>
        <w:pStyle w:val="ListParagraph"/>
        <w:numPr>
          <w:ilvl w:val="0"/>
          <w:numId w:val="1"/>
        </w:numPr>
      </w:pPr>
      <w:r>
        <w:t>Percentage of the population that receive SNAP benefits, and</w:t>
      </w:r>
    </w:p>
    <w:p w14:paraId="6A8AB193" w14:textId="77777777" w:rsidR="00BD72D5" w:rsidRDefault="00BD72D5" w:rsidP="00BD72D5">
      <w:pPr>
        <w:pStyle w:val="ListParagraph"/>
        <w:numPr>
          <w:ilvl w:val="0"/>
          <w:numId w:val="1"/>
        </w:numPr>
      </w:pPr>
      <w:proofErr w:type="gramStart"/>
      <w:r>
        <w:t>the</w:t>
      </w:r>
      <w:proofErr w:type="gramEnd"/>
      <w:r>
        <w:t xml:space="preserve"> total number of married family households.</w:t>
      </w:r>
    </w:p>
    <w:p w14:paraId="164F020F" w14:textId="283FAF37" w:rsidR="00460475" w:rsidRDefault="006820AA" w:rsidP="0065654C">
      <w:r>
        <w:t>This</w:t>
      </w:r>
      <w:r w:rsidR="00645892">
        <w:t xml:space="preserve"> yielded an R</w:t>
      </w:r>
      <w:r w:rsidR="00645892">
        <w:rPr>
          <w:vertAlign w:val="superscript"/>
        </w:rPr>
        <w:t>2</w:t>
      </w:r>
      <w:r w:rsidR="00645892">
        <w:t xml:space="preserve"> of 0.28</w:t>
      </w:r>
      <w:r w:rsidR="00570F9C">
        <w:t>. While this R</w:t>
      </w:r>
      <w:r w:rsidR="00570F9C">
        <w:rPr>
          <w:vertAlign w:val="superscript"/>
        </w:rPr>
        <w:t>2</w:t>
      </w:r>
      <w:r w:rsidR="00570F9C">
        <w:t xml:space="preserve"> </w:t>
      </w:r>
      <w:r w:rsidR="00BE0FB8">
        <w:t xml:space="preserve">is low, it is still a </w:t>
      </w:r>
      <w:hyperlink r:id="rId14" w:history="1">
        <w:r w:rsidR="00BE0FB8" w:rsidRPr="00BE0FB8">
          <w:rPr>
            <w:rStyle w:val="Hyperlink"/>
          </w:rPr>
          <w:t>valuable indicator</w:t>
        </w:r>
      </w:hyperlink>
      <w:r w:rsidR="00E9489C">
        <w:t xml:space="preserve"> in explai</w:t>
      </w:r>
      <w:r w:rsidR="00160FBC">
        <w:t>ning criminal activities</w:t>
      </w:r>
      <w:r w:rsidR="00BE0FB8">
        <w:t>.</w:t>
      </w:r>
      <w:r>
        <w:t xml:space="preserve"> </w:t>
      </w:r>
      <w:r w:rsidR="00BE0FB8">
        <w:t xml:space="preserve">It does tell us </w:t>
      </w:r>
      <w:r>
        <w:t xml:space="preserve">that 28 percent of the variation in burglaries is can be explained by these </w:t>
      </w:r>
      <w:r>
        <w:lastRenderedPageBreak/>
        <w:t>factors</w:t>
      </w:r>
      <w:r w:rsidR="00BE0FB8">
        <w:t>, but also,</w:t>
      </w:r>
      <w:r w:rsidR="00645892">
        <w:t xml:space="preserve"> </w:t>
      </w:r>
      <w:hyperlink r:id="rId15" w:anchor="page_scan_tab_contents" w:history="1">
        <w:r w:rsidR="00645892" w:rsidRPr="00BE0FB8">
          <w:rPr>
            <w:rStyle w:val="Hyperlink"/>
          </w:rPr>
          <w:t xml:space="preserve">other forces </w:t>
        </w:r>
        <w:r w:rsidR="00732302" w:rsidRPr="00BE0FB8">
          <w:rPr>
            <w:rStyle w:val="Hyperlink"/>
          </w:rPr>
          <w:t>can likely better explain</w:t>
        </w:r>
        <w:r w:rsidR="00BE0FB8">
          <w:rPr>
            <w:rStyle w:val="Hyperlink"/>
          </w:rPr>
          <w:t xml:space="preserve"> the variance in</w:t>
        </w:r>
        <w:r w:rsidR="00645892" w:rsidRPr="00BE0FB8">
          <w:rPr>
            <w:rStyle w:val="Hyperlink"/>
          </w:rPr>
          <w:t xml:space="preserve"> </w:t>
        </w:r>
        <w:r w:rsidR="00732302" w:rsidRPr="00BE0FB8">
          <w:rPr>
            <w:rStyle w:val="Hyperlink"/>
          </w:rPr>
          <w:t>where</w:t>
        </w:r>
        <w:r w:rsidR="00BE0FB8" w:rsidRPr="00BE0FB8">
          <w:rPr>
            <w:rStyle w:val="Hyperlink"/>
          </w:rPr>
          <w:t xml:space="preserve"> and why</w:t>
        </w:r>
        <w:r w:rsidR="00732302" w:rsidRPr="00BE0FB8">
          <w:rPr>
            <w:rStyle w:val="Hyperlink"/>
          </w:rPr>
          <w:t xml:space="preserve"> </w:t>
        </w:r>
        <w:r w:rsidR="00645892" w:rsidRPr="00BE0FB8">
          <w:rPr>
            <w:rStyle w:val="Hyperlink"/>
          </w:rPr>
          <w:t>th</w:t>
        </w:r>
        <w:r w:rsidR="00732302" w:rsidRPr="00BE0FB8">
          <w:rPr>
            <w:rStyle w:val="Hyperlink"/>
          </w:rPr>
          <w:t>is type of</w:t>
        </w:r>
        <w:r w:rsidR="00645892" w:rsidRPr="00BE0FB8">
          <w:rPr>
            <w:rStyle w:val="Hyperlink"/>
          </w:rPr>
          <w:t xml:space="preserve"> crime</w:t>
        </w:r>
        <w:r w:rsidR="00732302" w:rsidRPr="00BE0FB8">
          <w:rPr>
            <w:rStyle w:val="Hyperlink"/>
          </w:rPr>
          <w:t xml:space="preserve"> occurs</w:t>
        </w:r>
      </w:hyperlink>
      <w:r w:rsidR="00645892">
        <w:t>.</w:t>
      </w:r>
      <w:r w:rsidR="00BE0FB8">
        <w:t xml:space="preserve"> </w:t>
      </w:r>
      <w:r w:rsidR="00732302">
        <w:t>For instance, a</w:t>
      </w:r>
      <w:r w:rsidR="00645892">
        <w:t xml:space="preserve"> </w:t>
      </w:r>
      <w:hyperlink r:id="rId16" w:history="1">
        <w:r w:rsidR="00645892" w:rsidRPr="00645892">
          <w:rPr>
            <w:rStyle w:val="Hyperlink"/>
          </w:rPr>
          <w:t xml:space="preserve">graduate </w:t>
        </w:r>
        <w:r w:rsidR="00BB2581">
          <w:rPr>
            <w:rStyle w:val="Hyperlink"/>
          </w:rPr>
          <w:t>thesis</w:t>
        </w:r>
        <w:r w:rsidR="00BB2581" w:rsidRPr="00645892">
          <w:rPr>
            <w:rStyle w:val="Hyperlink"/>
          </w:rPr>
          <w:t xml:space="preserve"> </w:t>
        </w:r>
        <w:r w:rsidR="00645892" w:rsidRPr="00645892">
          <w:rPr>
            <w:rStyle w:val="Hyperlink"/>
          </w:rPr>
          <w:t>from Embry-Riddle Aeronautical University</w:t>
        </w:r>
      </w:hyperlink>
      <w:r w:rsidR="00645892">
        <w:t xml:space="preserve"> investigated factors associated with burglary</w:t>
      </w:r>
      <w:r w:rsidR="00732302">
        <w:t>, and found that</w:t>
      </w:r>
      <w:r w:rsidR="00460475">
        <w:t xml:space="preserve"> burglary hotspots</w:t>
      </w:r>
      <w:r w:rsidR="00BE0FB8">
        <w:t xml:space="preserve">, geographic areas where </w:t>
      </w:r>
      <w:r w:rsidR="00BE0FB8" w:rsidRPr="00E9489C">
        <w:t>burglaries occur frequently,</w:t>
      </w:r>
      <w:r w:rsidR="00460475" w:rsidRPr="00E9489C">
        <w:t xml:space="preserve"> are highly influenced by three things</w:t>
      </w:r>
      <w:r w:rsidR="00732302" w:rsidRPr="00E9489C">
        <w:t>:</w:t>
      </w:r>
      <w:r w:rsidR="00460475" w:rsidRPr="00E9489C">
        <w:t xml:space="preserve"> </w:t>
      </w:r>
      <w:r w:rsidR="00732302" w:rsidRPr="00E9489C">
        <w:t xml:space="preserve">The </w:t>
      </w:r>
      <w:r w:rsidR="00460475" w:rsidRPr="00E9489C">
        <w:t>presence of law enforcement, distances associated with a target property</w:t>
      </w:r>
      <w:r w:rsidR="00BE0FB8" w:rsidRPr="00E9489C">
        <w:t xml:space="preserve"> (</w:t>
      </w:r>
      <w:r w:rsidR="00160FBC">
        <w:t>burglars</w:t>
      </w:r>
      <w:r w:rsidR="00BE0FB8" w:rsidRPr="00E9489C">
        <w:t xml:space="preserve"> often strike close to their home)</w:t>
      </w:r>
      <w:r w:rsidR="00460475" w:rsidRPr="00E9489C">
        <w:t xml:space="preserve">, and opportunity to commit the offense. </w:t>
      </w:r>
      <w:r w:rsidR="00BB2581" w:rsidRPr="009F266E">
        <w:t xml:space="preserve">Other research has found </w:t>
      </w:r>
      <w:hyperlink r:id="rId17" w:history="1">
        <w:r w:rsidR="00E9489C" w:rsidRPr="00E9489C">
          <w:rPr>
            <w:rStyle w:val="Hyperlink"/>
          </w:rPr>
          <w:t>homes that are unoccupied relatively often</w:t>
        </w:r>
      </w:hyperlink>
      <w:r w:rsidR="00E9489C" w:rsidRPr="00E9489C">
        <w:t xml:space="preserve"> and </w:t>
      </w:r>
      <w:hyperlink r:id="rId18" w:history="1">
        <w:r w:rsidR="00E9489C" w:rsidRPr="00E9489C">
          <w:rPr>
            <w:rStyle w:val="Hyperlink"/>
          </w:rPr>
          <w:t>abundance of access and escape routes</w:t>
        </w:r>
      </w:hyperlink>
      <w:r w:rsidR="00E9489C" w:rsidRPr="00E9489C">
        <w:t xml:space="preserve"> can be potential influencers of burglary in an area</w:t>
      </w:r>
      <w:r w:rsidR="00E9489C" w:rsidRPr="009F266E">
        <w:t>.</w:t>
      </w:r>
    </w:p>
    <w:p w14:paraId="700EB1B8" w14:textId="77777777" w:rsidR="00C64620" w:rsidRDefault="00460475" w:rsidP="00D8681C">
      <w:pPr>
        <w:rPr>
          <w:b/>
          <w:u w:val="single"/>
        </w:rPr>
      </w:pPr>
      <w:r w:rsidRPr="00460475">
        <w:rPr>
          <w:b/>
          <w:u w:val="single"/>
        </w:rPr>
        <w:t xml:space="preserve">The Data </w:t>
      </w:r>
    </w:p>
    <w:p w14:paraId="54C86274" w14:textId="14F5E927" w:rsidR="002F4B11" w:rsidRPr="008471F0" w:rsidRDefault="00460475" w:rsidP="002F4B11">
      <w:r>
        <w:t xml:space="preserve">Data for the demographic model used </w:t>
      </w:r>
      <w:proofErr w:type="gramStart"/>
      <w:r>
        <w:t>was obtained</w:t>
      </w:r>
      <w:proofErr w:type="gramEnd"/>
      <w:r>
        <w:t xml:space="preserve"> from the U</w:t>
      </w:r>
      <w:r w:rsidR="00732302">
        <w:t>.</w:t>
      </w:r>
      <w:r>
        <w:t>S</w:t>
      </w:r>
      <w:r w:rsidR="00732302">
        <w:t>.</w:t>
      </w:r>
      <w:r>
        <w:t xml:space="preserve"> Census Bureau’s </w:t>
      </w:r>
      <w:hyperlink r:id="rId19" w:history="1">
        <w:r w:rsidRPr="00031E9D">
          <w:rPr>
            <w:rStyle w:val="Hyperlink"/>
          </w:rPr>
          <w:t>American Community Survey</w:t>
        </w:r>
        <w:r w:rsidR="00732302">
          <w:rPr>
            <w:rStyle w:val="Hyperlink"/>
          </w:rPr>
          <w:t xml:space="preserve"> from </w:t>
        </w:r>
        <w:r w:rsidRPr="00031E9D">
          <w:rPr>
            <w:rStyle w:val="Hyperlink"/>
          </w:rPr>
          <w:t>2015</w:t>
        </w:r>
      </w:hyperlink>
      <w:r>
        <w:t xml:space="preserve">. </w:t>
      </w:r>
      <w:ins w:id="14" w:author="Smith, Randy" w:date="2017-03-20T10:16:00Z">
        <w:r w:rsidR="006E0435">
          <w:t xml:space="preserve">The demographic model </w:t>
        </w:r>
        <w:proofErr w:type="gramStart"/>
        <w:r w:rsidR="006E0435">
          <w:t>was filtered</w:t>
        </w:r>
        <w:proofErr w:type="gramEnd"/>
        <w:r w:rsidR="006E0435">
          <w:t xml:space="preserve"> to exclude census tracts with fewer than 100 households. </w:t>
        </w:r>
      </w:ins>
      <w:r>
        <w:t xml:space="preserve">Criminal datasets obtained from </w:t>
      </w:r>
      <w:hyperlink r:id="rId20" w:history="1">
        <w:r w:rsidR="00517A2F">
          <w:rPr>
            <w:rStyle w:val="Hyperlink"/>
          </w:rPr>
          <w:t>D.C.</w:t>
        </w:r>
        <w:r w:rsidRPr="00A87BC1">
          <w:rPr>
            <w:rStyle w:val="Hyperlink"/>
          </w:rPr>
          <w:t xml:space="preserve"> Open Data</w:t>
        </w:r>
      </w:hyperlink>
      <w:r w:rsidR="00517A2F">
        <w:rPr>
          <w:rStyle w:val="Hyperlink"/>
        </w:rPr>
        <w:t>, 2016</w:t>
      </w:r>
      <w:r>
        <w:t xml:space="preserve">. Visit my </w:t>
      </w:r>
      <w:hyperlink r:id="rId21" w:history="1">
        <w:r w:rsidRPr="00DA576A">
          <w:rPr>
            <w:rStyle w:val="Hyperlink"/>
          </w:rPr>
          <w:t>GitHub page</w:t>
        </w:r>
      </w:hyperlink>
      <w:r>
        <w:t xml:space="preserve"> for code used in each vis</w:t>
      </w:r>
      <w:bookmarkStart w:id="15" w:name="_GoBack"/>
      <w:bookmarkEnd w:id="15"/>
      <w:r>
        <w:t>ual.</w:t>
      </w:r>
    </w:p>
    <w:sectPr w:rsidR="002F4B11" w:rsidRPr="0084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70987"/>
    <w:multiLevelType w:val="hybridMultilevel"/>
    <w:tmpl w:val="C8E69EC2"/>
    <w:lvl w:ilvl="0" w:tplc="0D70BCA6">
      <w:start w:val="71"/>
      <w:numFmt w:val="bullet"/>
      <w:lvlText w:val="-"/>
      <w:lvlJc w:val="left"/>
      <w:pPr>
        <w:ind w:left="1120" w:hanging="360"/>
      </w:pPr>
      <w:rPr>
        <w:rFonts w:ascii="Calibri" w:eastAsiaTheme="minorHAnsi" w:hAnsi="Calibri" w:cstheme="minorBidi"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Randy">
    <w15:presenceInfo w15:providerId="AD" w15:userId="S-1-5-21-839522115-842925246-1060284298-12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FCC"/>
    <w:rsid w:val="00045E47"/>
    <w:rsid w:val="000603F8"/>
    <w:rsid w:val="00097EE2"/>
    <w:rsid w:val="000B5C11"/>
    <w:rsid w:val="001432C5"/>
    <w:rsid w:val="00160FBC"/>
    <w:rsid w:val="001B09DF"/>
    <w:rsid w:val="001B705C"/>
    <w:rsid w:val="001E1778"/>
    <w:rsid w:val="001E72E7"/>
    <w:rsid w:val="0024220F"/>
    <w:rsid w:val="002B3A34"/>
    <w:rsid w:val="002C0066"/>
    <w:rsid w:val="002E3336"/>
    <w:rsid w:val="002F4B11"/>
    <w:rsid w:val="00390FAE"/>
    <w:rsid w:val="003B08BB"/>
    <w:rsid w:val="003D1EBD"/>
    <w:rsid w:val="003D7D6C"/>
    <w:rsid w:val="003F6D35"/>
    <w:rsid w:val="00426EA9"/>
    <w:rsid w:val="00460475"/>
    <w:rsid w:val="004B2D44"/>
    <w:rsid w:val="00503BB0"/>
    <w:rsid w:val="00517A2F"/>
    <w:rsid w:val="00553A14"/>
    <w:rsid w:val="00570F9C"/>
    <w:rsid w:val="00575EBE"/>
    <w:rsid w:val="00582EF7"/>
    <w:rsid w:val="00617A31"/>
    <w:rsid w:val="00645892"/>
    <w:rsid w:val="0065654C"/>
    <w:rsid w:val="00662D8E"/>
    <w:rsid w:val="006820AA"/>
    <w:rsid w:val="006E0435"/>
    <w:rsid w:val="00732302"/>
    <w:rsid w:val="00793B3F"/>
    <w:rsid w:val="007D7FCC"/>
    <w:rsid w:val="007E4B27"/>
    <w:rsid w:val="007F5F4D"/>
    <w:rsid w:val="007F783B"/>
    <w:rsid w:val="008471F0"/>
    <w:rsid w:val="008C6893"/>
    <w:rsid w:val="00990462"/>
    <w:rsid w:val="009F266E"/>
    <w:rsid w:val="00A334EF"/>
    <w:rsid w:val="00AB7FF8"/>
    <w:rsid w:val="00AD1BEB"/>
    <w:rsid w:val="00AF1DBF"/>
    <w:rsid w:val="00B9309D"/>
    <w:rsid w:val="00BB2581"/>
    <w:rsid w:val="00BC434B"/>
    <w:rsid w:val="00BD72D5"/>
    <w:rsid w:val="00BE0FB8"/>
    <w:rsid w:val="00C53D4E"/>
    <w:rsid w:val="00C64620"/>
    <w:rsid w:val="00D0370E"/>
    <w:rsid w:val="00D156C6"/>
    <w:rsid w:val="00D24E63"/>
    <w:rsid w:val="00D51CC6"/>
    <w:rsid w:val="00D65CAD"/>
    <w:rsid w:val="00D82E61"/>
    <w:rsid w:val="00D8681C"/>
    <w:rsid w:val="00DD49D1"/>
    <w:rsid w:val="00DE6FED"/>
    <w:rsid w:val="00E00D29"/>
    <w:rsid w:val="00E27BE4"/>
    <w:rsid w:val="00E63283"/>
    <w:rsid w:val="00E73009"/>
    <w:rsid w:val="00E77A47"/>
    <w:rsid w:val="00E85EF2"/>
    <w:rsid w:val="00E9489C"/>
    <w:rsid w:val="00F0285F"/>
    <w:rsid w:val="00F0664F"/>
    <w:rsid w:val="00F6766E"/>
    <w:rsid w:val="00F7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7F87"/>
  <w15:chartTrackingRefBased/>
  <w15:docId w15:val="{CBC1177C-3FC3-4669-9117-07BC88D2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FCC"/>
    <w:rPr>
      <w:color w:val="0563C1" w:themeColor="hyperlink"/>
      <w:u w:val="single"/>
    </w:rPr>
  </w:style>
  <w:style w:type="character" w:customStyle="1" w:styleId="Heading2Char">
    <w:name w:val="Heading 2 Char"/>
    <w:basedOn w:val="DefaultParagraphFont"/>
    <w:link w:val="Heading2"/>
    <w:uiPriority w:val="9"/>
    <w:rsid w:val="00BD7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7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7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D72D5"/>
    <w:pPr>
      <w:ind w:left="720"/>
      <w:contextualSpacing/>
    </w:pPr>
  </w:style>
  <w:style w:type="character" w:styleId="CommentReference">
    <w:name w:val="annotation reference"/>
    <w:basedOn w:val="DefaultParagraphFont"/>
    <w:uiPriority w:val="99"/>
    <w:semiHidden/>
    <w:unhideWhenUsed/>
    <w:rsid w:val="00DE6FED"/>
    <w:rPr>
      <w:sz w:val="16"/>
      <w:szCs w:val="16"/>
    </w:rPr>
  </w:style>
  <w:style w:type="paragraph" w:styleId="CommentText">
    <w:name w:val="annotation text"/>
    <w:basedOn w:val="Normal"/>
    <w:link w:val="CommentTextChar"/>
    <w:uiPriority w:val="99"/>
    <w:semiHidden/>
    <w:unhideWhenUsed/>
    <w:rsid w:val="00DE6FED"/>
    <w:pPr>
      <w:spacing w:line="240" w:lineRule="auto"/>
    </w:pPr>
    <w:rPr>
      <w:sz w:val="20"/>
      <w:szCs w:val="20"/>
    </w:rPr>
  </w:style>
  <w:style w:type="character" w:customStyle="1" w:styleId="CommentTextChar">
    <w:name w:val="Comment Text Char"/>
    <w:basedOn w:val="DefaultParagraphFont"/>
    <w:link w:val="CommentText"/>
    <w:uiPriority w:val="99"/>
    <w:semiHidden/>
    <w:rsid w:val="00DE6FED"/>
    <w:rPr>
      <w:sz w:val="20"/>
      <w:szCs w:val="20"/>
    </w:rPr>
  </w:style>
  <w:style w:type="paragraph" w:styleId="CommentSubject">
    <w:name w:val="annotation subject"/>
    <w:basedOn w:val="CommentText"/>
    <w:next w:val="CommentText"/>
    <w:link w:val="CommentSubjectChar"/>
    <w:uiPriority w:val="99"/>
    <w:semiHidden/>
    <w:unhideWhenUsed/>
    <w:rsid w:val="00DE6FED"/>
    <w:rPr>
      <w:b/>
      <w:bCs/>
    </w:rPr>
  </w:style>
  <w:style w:type="character" w:customStyle="1" w:styleId="CommentSubjectChar">
    <w:name w:val="Comment Subject Char"/>
    <w:basedOn w:val="CommentTextChar"/>
    <w:link w:val="CommentSubject"/>
    <w:uiPriority w:val="99"/>
    <w:semiHidden/>
    <w:rsid w:val="00DE6FED"/>
    <w:rPr>
      <w:b/>
      <w:bCs/>
      <w:sz w:val="20"/>
      <w:szCs w:val="20"/>
    </w:rPr>
  </w:style>
  <w:style w:type="paragraph" w:styleId="BalloonText">
    <w:name w:val="Balloon Text"/>
    <w:basedOn w:val="Normal"/>
    <w:link w:val="BalloonTextChar"/>
    <w:uiPriority w:val="99"/>
    <w:semiHidden/>
    <w:unhideWhenUsed/>
    <w:rsid w:val="00DE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nk.springer.com/article/10.1007/BF02242932" TargetMode="External"/><Relationship Id="rId3" Type="http://schemas.openxmlformats.org/officeDocument/2006/relationships/styles" Target="styles.xml"/><Relationship Id="rId21" Type="http://schemas.openxmlformats.org/officeDocument/2006/relationships/hyperlink" Target="https://github.com/smitty1788/DCPolicyCenter/tree/master/January%202017/Burglary" TargetMode="External"/><Relationship Id="rId7" Type="http://schemas.openxmlformats.org/officeDocument/2006/relationships/hyperlink" Target="http://netwatchsystem.com/psychological-effects-of-burglaries/" TargetMode="External"/><Relationship Id="rId12" Type="http://schemas.openxmlformats.org/officeDocument/2006/relationships/image" Target="media/image5.png"/><Relationship Id="rId17" Type="http://schemas.openxmlformats.org/officeDocument/2006/relationships/hyperlink" Target="http://journals.sagepub.com/doi/abs/10.1177/002242788101800107" TargetMode="External"/><Relationship Id="rId2" Type="http://schemas.openxmlformats.org/officeDocument/2006/relationships/numbering" Target="numbering.xml"/><Relationship Id="rId16" Type="http://schemas.openxmlformats.org/officeDocument/2006/relationships/hyperlink" Target="http://commons.erau.edu/cgi/viewcontent.cgi?article=1014&amp;context=edt" TargetMode="External"/><Relationship Id="rId20" Type="http://schemas.openxmlformats.org/officeDocument/2006/relationships/hyperlink" Target="http://opendata.dc.gov/datasets/bda20763840448b58f8383bae800a843_26" TargetMode="External"/><Relationship Id="rId1" Type="http://schemas.openxmlformats.org/officeDocument/2006/relationships/customXml" Target="../customXml/item1.xml"/><Relationship Id="rId6" Type="http://schemas.openxmlformats.org/officeDocument/2006/relationships/hyperlink" Target="https://www.theaa.com/home-insurance/home-burglary-statistics-15-commonly-stolen-item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stor.org/stable/10.1086/524284?seq=1" TargetMode="Externa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factfinder.census.gov/faces/nav/jsf/pages/index.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minitab.com/blog/adventures-in-statistics-2/regression-analysis-how-do-i-interpret-r-squared-and-assess-the-goodness-of-f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B52C-76EF-489D-9170-61AB16DA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1258</Words>
  <Characters>7177</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Randy</dc:creator>
  <cp:keywords/>
  <dc:description/>
  <cp:lastModifiedBy>Smith, Randy</cp:lastModifiedBy>
  <cp:revision>2</cp:revision>
  <dcterms:created xsi:type="dcterms:W3CDTF">2017-03-20T14:25:00Z</dcterms:created>
  <dcterms:modified xsi:type="dcterms:W3CDTF">2017-03-20T14:25:00Z</dcterms:modified>
</cp:coreProperties>
</file>